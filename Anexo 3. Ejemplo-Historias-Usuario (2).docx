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F7676C" w:rsidP="6C029FF0" w:rsidRDefault="00F7676C" w14:paraId="7CC242AF" w14:textId="19073D17">
      <w:pPr>
        <w:pStyle w:val="Textoindependiente"/>
        <w:spacing w:after="0"/>
        <w:jc w:val="center"/>
        <w:rPr>
          <w:rStyle w:val="Ninguno"/>
          <w:rFonts w:ascii="Arial" w:hAnsi="Arial"/>
          <w:b/>
          <w:bCs/>
          <w:sz w:val="24"/>
          <w:szCs w:val="24"/>
        </w:rPr>
      </w:pPr>
      <w:r w:rsidRPr="6C029FF0">
        <w:rPr>
          <w:rStyle w:val="Ninguno"/>
          <w:rFonts w:ascii="Arial" w:hAnsi="Arial"/>
          <w:b/>
          <w:bCs/>
          <w:sz w:val="24"/>
          <w:szCs w:val="24"/>
        </w:rPr>
        <w:t xml:space="preserve">ANEXO </w:t>
      </w:r>
      <w:r w:rsidRPr="6C029FF0" w:rsidR="5BD42518">
        <w:rPr>
          <w:rStyle w:val="Ninguno"/>
          <w:rFonts w:ascii="Arial" w:hAnsi="Arial"/>
          <w:b/>
          <w:bCs/>
          <w:sz w:val="24"/>
          <w:szCs w:val="24"/>
        </w:rPr>
        <w:t>3</w:t>
      </w:r>
    </w:p>
    <w:p w:rsidRPr="00F7676C" w:rsidR="00F7676C" w:rsidP="00F7676C" w:rsidRDefault="00F7676C" w14:paraId="43853DAB" w14:textId="77777777">
      <w:pPr>
        <w:pStyle w:val="Textoindependiente"/>
        <w:spacing w:after="0"/>
        <w:jc w:val="center"/>
        <w:rPr>
          <w:rFonts w:ascii="Arial" w:hAnsi="Arial" w:eastAsia="Arial" w:cs="Arial"/>
          <w:b/>
          <w:bCs/>
          <w:sz w:val="28"/>
          <w:szCs w:val="24"/>
        </w:rPr>
      </w:pPr>
    </w:p>
    <w:tbl>
      <w:tblPr>
        <w:tblStyle w:val="Tabladelista6concolores-nfasis1"/>
        <w:tblW w:w="9726" w:type="dxa"/>
        <w:jc w:val="center"/>
        <w:tblLayout w:type="fixed"/>
        <w:tblLook w:val="04A0" w:firstRow="1" w:lastRow="0" w:firstColumn="1" w:lastColumn="0" w:noHBand="0" w:noVBand="1"/>
      </w:tblPr>
      <w:tblGrid>
        <w:gridCol w:w="9726"/>
      </w:tblGrid>
      <w:tr w:rsidRPr="00F7676C" w:rsidR="00F7676C" w:rsidTr="00F7676C" w14:paraId="116E98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vAlign w:val="center"/>
          </w:tcPr>
          <w:p w:rsidRPr="00F7676C" w:rsidR="00F7676C" w:rsidP="00D73860" w:rsidRDefault="00375453" w14:paraId="699B99F7" w14:textId="77777777">
            <w:pPr>
              <w:pStyle w:val="Cuerpo"/>
              <w:spacing w:after="0"/>
              <w:jc w:val="center"/>
              <w:rPr>
                <w:sz w:val="28"/>
                <w:szCs w:val="24"/>
              </w:rPr>
            </w:pPr>
            <w:r>
              <w:rPr>
                <w:rStyle w:val="Ninguno"/>
                <w:sz w:val="28"/>
                <w:szCs w:val="24"/>
              </w:rPr>
              <w:t>H</w:t>
            </w:r>
            <w:r w:rsidRPr="00375453">
              <w:rPr>
                <w:rStyle w:val="Ninguno"/>
                <w:sz w:val="28"/>
                <w:szCs w:val="24"/>
              </w:rPr>
              <w:t>istorias de usuario</w:t>
            </w:r>
          </w:p>
        </w:tc>
      </w:tr>
    </w:tbl>
    <w:p w:rsidR="00F7676C" w:rsidP="00F7676C" w:rsidRDefault="00F7676C" w14:paraId="5ADF7B24" w14:textId="77777777">
      <w:pPr>
        <w:pStyle w:val="Textoindependiente"/>
        <w:widowControl w:val="0"/>
        <w:spacing w:after="0" w:line="240" w:lineRule="auto"/>
        <w:jc w:val="center"/>
        <w:rPr>
          <w:rFonts w:ascii="Arial" w:hAnsi="Arial" w:eastAsia="Arial" w:cs="Arial"/>
          <w:b/>
          <w:bCs/>
          <w:sz w:val="24"/>
          <w:szCs w:val="24"/>
        </w:rPr>
      </w:pPr>
    </w:p>
    <w:p w:rsidR="00F7676C" w:rsidP="00F7676C" w:rsidRDefault="00F7676C" w14:paraId="4A840213" w14:textId="77777777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:rsidR="00F7676C" w:rsidP="00F7676C" w:rsidRDefault="00F7676C" w14:paraId="45505F41" w14:textId="77777777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FECHA DE ENTREGA: </w:t>
      </w:r>
    </w:p>
    <w:p w:rsidR="00F7676C" w:rsidP="00F7676C" w:rsidRDefault="00F7676C" w14:paraId="37631DFA" w14:textId="77777777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:rsidR="00F7676C" w:rsidP="00F7676C" w:rsidRDefault="00F7676C" w14:paraId="7081BFBB" w14:textId="77777777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lang w:val="de-DE"/>
        </w:rPr>
        <w:t>INTEGRANTES:</w:t>
      </w:r>
    </w:p>
    <w:p w:rsidR="00F7676C" w:rsidP="00F7676C" w:rsidRDefault="00F7676C" w14:paraId="3CA566D0" w14:textId="77777777">
      <w:pPr>
        <w:pStyle w:val="Cuerpo"/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aconcuadrcula1clara-nfasis1"/>
        <w:tblW w:w="9576" w:type="dxa"/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F7676C" w:rsidTr="48A010A8" w14:paraId="2526EB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Mar/>
          </w:tcPr>
          <w:p w:rsidR="00F7676C" w:rsidP="00875E4A" w:rsidRDefault="00F7676C" w14:paraId="30661966" w14:textId="77777777">
            <w:pPr>
              <w:pStyle w:val="Cuerpo"/>
            </w:pPr>
            <w:r>
              <w:rPr>
                <w:rStyle w:val="Ninguno"/>
                <w:sz w:val="24"/>
                <w:szCs w:val="24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15" w:type="dxa"/>
            <w:tcMar/>
          </w:tcPr>
          <w:p w:rsidR="00F7676C" w:rsidP="00875E4A" w:rsidRDefault="00F7676C" w14:paraId="57E91DBE" w14:textId="77777777">
            <w:pPr>
              <w:pStyle w:val="Cuerp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inguno"/>
                <w:sz w:val="24"/>
                <w:szCs w:val="24"/>
              </w:rPr>
              <w:t>NOMBRE Y APELLIDOS</w:t>
            </w:r>
          </w:p>
        </w:tc>
      </w:tr>
      <w:tr w:rsidR="00F7676C" w:rsidTr="48A010A8" w14:paraId="191277E1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Mar/>
          </w:tcPr>
          <w:p w:rsidR="00F7676C" w:rsidP="00875E4A" w:rsidRDefault="00F7676C" w14:paraId="611224D5" w14:textId="4739ABD8">
            <w:r w:rsidR="5B39ADDA">
              <w:rPr/>
              <w:t>67099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15" w:type="dxa"/>
            <w:tcMar/>
          </w:tcPr>
          <w:p w:rsidR="00F7676C" w:rsidP="00875E4A" w:rsidRDefault="000566A1" w14:paraId="101BE450" w14:textId="40A44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B39ADDA">
              <w:rPr/>
              <w:t>Yeswin pacheco echavez</w:t>
            </w:r>
          </w:p>
        </w:tc>
      </w:tr>
      <w:tr w:rsidR="00F7676C" w:rsidTr="48A010A8" w14:paraId="5372B007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Mar/>
          </w:tcPr>
          <w:p w:rsidR="00F7676C" w:rsidP="00875E4A" w:rsidRDefault="00F7676C" w14:paraId="748DA9A8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15" w:type="dxa"/>
            <w:tcMar/>
          </w:tcPr>
          <w:p w:rsidR="00F7676C" w:rsidP="00875E4A" w:rsidRDefault="000566A1" w14:paraId="79B297B3" w14:textId="0A16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76C" w:rsidTr="48A010A8" w14:paraId="2B97A9A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Mar/>
          </w:tcPr>
          <w:p w:rsidR="00F7676C" w:rsidP="00875E4A" w:rsidRDefault="00F7676C" w14:paraId="71D7DC13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15" w:type="dxa"/>
            <w:tcMar/>
          </w:tcPr>
          <w:p w:rsidR="00F7676C" w:rsidP="00875E4A" w:rsidRDefault="000566A1" w14:paraId="0122B573" w14:textId="49B8E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76C" w:rsidTr="48A010A8" w14:paraId="62E71F49" w14:textId="7777777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Mar/>
          </w:tcPr>
          <w:p w:rsidR="00F7676C" w:rsidP="00875E4A" w:rsidRDefault="00F7676C" w14:paraId="74548AAA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15" w:type="dxa"/>
            <w:tcMar/>
          </w:tcPr>
          <w:p w:rsidR="00F7676C" w:rsidP="00875E4A" w:rsidRDefault="000566A1" w14:paraId="6A589208" w14:textId="7F6F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676C" w:rsidP="00F7676C" w:rsidRDefault="00F7676C" w14:paraId="57A82050" w14:textId="77777777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:rsidR="00BE7F58" w:rsidP="00BE7F58" w:rsidRDefault="00BE7F58" w14:paraId="67EC935F" w14:textId="77777777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BE7F58" w:rsidP="00BE7F58" w:rsidRDefault="00BE7F58" w14:paraId="79DE9C71" w14:textId="77777777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hAnsi="Calibri" w:eastAsia="Arial" w:cs="Arial"/>
          <w:b/>
          <w:sz w:val="24"/>
          <w:szCs w:val="24"/>
        </w:rPr>
      </w:pPr>
      <w:r w:rsidRPr="00BE7F58">
        <w:rPr>
          <w:rFonts w:ascii="Calibri" w:hAnsi="Calibri" w:eastAsia="Arial" w:cs="Arial"/>
          <w:b/>
          <w:sz w:val="24"/>
          <w:szCs w:val="24"/>
        </w:rPr>
        <w:t>Historias de Usuario</w:t>
      </w:r>
    </w:p>
    <w:p w:rsidRPr="00BE7F58" w:rsidR="00BE7F58" w:rsidP="00BE7F58" w:rsidRDefault="00BE7F58" w14:paraId="6C24A1B2" w14:textId="77777777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hAnsi="Calibri" w:eastAsia="Arial" w:cs="Arial"/>
          <w:b/>
          <w:sz w:val="24"/>
          <w:szCs w:val="24"/>
        </w:rPr>
      </w:pPr>
    </w:p>
    <w:p w:rsidR="00BE7F58" w:rsidP="00BE7F58" w:rsidRDefault="00BE7F58" w14:paraId="545C133D" w14:textId="77777777">
      <w:pPr>
        <w:jc w:val="both"/>
        <w:rPr>
          <w:rFonts w:ascii="Arial" w:hAnsi="Arial" w:cs="Arial"/>
          <w:color w:val="000000"/>
        </w:rPr>
      </w:pPr>
    </w:p>
    <w:tbl>
      <w:tblPr>
        <w:tblStyle w:val="Tablaconcuadrcula1clara-nfasis1"/>
        <w:tblW w:w="9344" w:type="dxa"/>
        <w:tblLook w:val="04A0" w:firstRow="1" w:lastRow="0" w:firstColumn="1" w:lastColumn="0" w:noHBand="0" w:noVBand="1"/>
      </w:tblPr>
      <w:tblGrid>
        <w:gridCol w:w="1126"/>
        <w:gridCol w:w="8218"/>
      </w:tblGrid>
      <w:tr w:rsidRPr="00734FF5" w:rsidR="00BE7F58" w:rsidTr="48A010A8" w14:paraId="70E949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Mar/>
            <w:hideMark/>
          </w:tcPr>
          <w:p w:rsidRPr="00734FF5" w:rsidR="00BE7F58" w:rsidP="00EA2B1C" w:rsidRDefault="00BE7F58" w14:paraId="6B5AE273" w14:textId="77777777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8" w:type="dxa"/>
            <w:tcMar/>
            <w:hideMark/>
          </w:tcPr>
          <w:p w:rsidRPr="00734FF5" w:rsidR="00BE7F58" w:rsidP="00EA2B1C" w:rsidRDefault="00BE7F58" w14:paraId="18AE471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Historia de Usuario </w:t>
            </w:r>
          </w:p>
        </w:tc>
      </w:tr>
      <w:tr w:rsidRPr="00734FF5" w:rsidR="00BE7F58" w:rsidTr="48A010A8" w14:paraId="091ED2EE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Mar/>
            <w:hideMark/>
          </w:tcPr>
          <w:p w:rsidRPr="00734FF5" w:rsidR="00BE7F58" w:rsidP="00EA2B1C" w:rsidRDefault="00BE7F58" w14:paraId="40B90DB5" w14:textId="7777777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8" w:type="dxa"/>
            <w:tcMar/>
            <w:hideMark/>
          </w:tcPr>
          <w:p w:rsidRPr="00CB78DF" w:rsidR="00BE7F58" w:rsidP="48A010A8" w:rsidRDefault="00CB78DF" w14:paraId="164FA94E" w14:textId="589DA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lang w:val="es-CO"/>
              </w:rPr>
            </w:pPr>
            <w:r w:rsidRPr="48A010A8" w:rsidR="33CC64B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s-CO"/>
              </w:rPr>
              <w:t>Como guardia de seguridad, quiero registrar la entrada de los carros para tener un control del parqueo.</w:t>
            </w:r>
          </w:p>
        </w:tc>
      </w:tr>
      <w:tr w:rsidRPr="00734FF5" w:rsidR="00BE7F58" w:rsidTr="48A010A8" w14:paraId="1157F30A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Mar/>
            <w:hideMark/>
          </w:tcPr>
          <w:p w:rsidRPr="00734FF5" w:rsidR="00BE7F58" w:rsidP="00EA2B1C" w:rsidRDefault="00BE7F58" w14:paraId="7E8EB3C6" w14:textId="7777777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8" w:type="dxa"/>
            <w:tcMar/>
          </w:tcPr>
          <w:p w:rsidRPr="00CB78DF" w:rsidR="00BE7F58" w:rsidP="48A010A8" w:rsidRDefault="00CB78DF" w14:paraId="19477DCC" w14:textId="3D91C4E0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s-CO"/>
              </w:rPr>
            </w:pPr>
            <w:r w:rsidRPr="48A010A8" w:rsidR="0C44BD1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s-CO"/>
              </w:rPr>
              <w:t>Como operador, deseo registrar la salida de los carros para liberar espacio y actualizar el sistema.</w:t>
            </w:r>
          </w:p>
          <w:p w:rsidRPr="00CB78DF" w:rsidR="00BE7F58" w:rsidP="48A010A8" w:rsidRDefault="00CB78DF" w14:paraId="43939F6D" w14:textId="3AE6C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Pr="00734FF5" w:rsidR="00BE7F58" w:rsidTr="48A010A8" w14:paraId="0EFEF97D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Mar/>
            <w:hideMark/>
          </w:tcPr>
          <w:p w:rsidRPr="00734FF5" w:rsidR="00BE7F58" w:rsidP="00EA2B1C" w:rsidRDefault="00BE7F58" w14:paraId="76138352" w14:textId="7777777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8" w:type="dxa"/>
            <w:tcMar/>
          </w:tcPr>
          <w:p w:rsidRPr="00CB78DF" w:rsidR="00BE7F58" w:rsidP="48A010A8" w:rsidRDefault="00CB78DF" w14:paraId="65A1E5EF" w14:textId="4DE41D75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s-CO"/>
              </w:rPr>
            </w:pPr>
            <w:r w:rsidRPr="48A010A8" w:rsidR="558FA31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s-CO"/>
              </w:rPr>
              <w:t>Como administrador, quiero generar reportes diarios y mensuales de entradas y salidas para análisis.</w:t>
            </w:r>
          </w:p>
        </w:tc>
      </w:tr>
      <w:tr w:rsidRPr="00734FF5" w:rsidR="00BE7F58" w:rsidTr="48A010A8" w14:paraId="6287069F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Mar/>
            <w:hideMark/>
          </w:tcPr>
          <w:p w:rsidRPr="00734FF5" w:rsidR="00BE7F58" w:rsidP="00EA2B1C" w:rsidRDefault="00BE7F58" w14:paraId="66B5E6F5" w14:textId="7777777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8" w:type="dxa"/>
            <w:tcMar/>
          </w:tcPr>
          <w:p w:rsidRPr="00CB78DF" w:rsidR="00BE7F58" w:rsidP="48A010A8" w:rsidRDefault="00CB78DF" w14:paraId="6B6A27D5" w14:textId="19BDA918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s-CO"/>
              </w:rPr>
            </w:pPr>
            <w:r w:rsidRPr="48A010A8" w:rsidR="0F9FB15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s-CO"/>
              </w:rPr>
              <w:t xml:space="preserve">Como usuario del parqueo, deseo recibir un </w:t>
            </w:r>
            <w:r w:rsidRPr="48A010A8" w:rsidR="0F9FB15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s-CO"/>
              </w:rPr>
              <w:t>ticket</w:t>
            </w:r>
            <w:r w:rsidRPr="48A010A8" w:rsidR="0F9FB15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s-CO"/>
              </w:rPr>
              <w:t xml:space="preserve"> con la hora de entrada para validar mi tiempo de uso.</w:t>
            </w:r>
          </w:p>
        </w:tc>
      </w:tr>
      <w:tr w:rsidRPr="00734FF5" w:rsidR="00BE7F58" w:rsidTr="48A010A8" w14:paraId="03522D42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Mar/>
            <w:hideMark/>
          </w:tcPr>
          <w:p w:rsidRPr="00734FF5" w:rsidR="00BE7F58" w:rsidP="00EA2B1C" w:rsidRDefault="00BE7F58" w14:paraId="7115DF7F" w14:textId="7777777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8" w:type="dxa"/>
            <w:tcMar/>
          </w:tcPr>
          <w:p w:rsidRPr="00CB78DF" w:rsidR="00BE7F58" w:rsidP="48A010A8" w:rsidRDefault="00CB78DF" w14:paraId="6F2BEDE4" w14:textId="49B09C7E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s-CO"/>
              </w:rPr>
            </w:pPr>
            <w:r w:rsidRPr="48A010A8" w:rsidR="015CFEA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s-CO"/>
              </w:rPr>
              <w:t>Como operador, quiero consultar la disponibilidad de espacios en tiempo real para informar a los usuarios.</w:t>
            </w:r>
          </w:p>
        </w:tc>
      </w:tr>
      <w:tr w:rsidRPr="00734FF5" w:rsidR="00BE7F58" w:rsidTr="48A010A8" w14:paraId="222E1302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Mar/>
            <w:hideMark/>
          </w:tcPr>
          <w:p w:rsidRPr="00734FF5" w:rsidR="00BE7F58" w:rsidP="00EA2B1C" w:rsidRDefault="00BE7F58" w14:paraId="029EDFF9" w14:textId="7777777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8" w:type="dxa"/>
            <w:tcMar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CB78DF" w:rsidR="00CB78DF" w:rsidTr="48A010A8" w14:paraId="4C1623B8" w14:textId="77777777">
              <w:trPr>
                <w:tblCellSpacing w:w="15" w:type="dxa"/>
                <w:trHeight w:val="300"/>
              </w:trPr>
              <w:tc>
                <w:tcPr>
                  <w:tcW w:w="0" w:type="auto"/>
                  <w:tcMar/>
                  <w:vAlign w:val="center"/>
                  <w:hideMark/>
                </w:tcPr>
                <w:p w:rsidRPr="00CB78DF" w:rsidR="00CB78DF" w:rsidP="00CB78DF" w:rsidRDefault="00CB78DF" w14:paraId="7FE69604" w14:textId="77777777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71"/>
            </w:tblGrid>
            <w:tr w:rsidRPr="00CB78DF" w:rsidR="00CB78DF" w:rsidTr="48A010A8" w14:paraId="078D6288" w14:textId="77777777">
              <w:trPr>
                <w:tblCellSpacing w:w="15" w:type="dxa"/>
                <w:trHeight w:val="300"/>
              </w:trPr>
              <w:tc>
                <w:tcPr>
                  <w:tcW w:w="0" w:type="auto"/>
                  <w:tcMar/>
                  <w:vAlign w:val="center"/>
                  <w:hideMark/>
                </w:tcPr>
                <w:p w:rsidRPr="00CB78DF" w:rsidR="00CB78DF" w:rsidP="48A010A8" w:rsidRDefault="00CB78DF" w14:paraId="2B44C02E" w14:textId="4146C899">
                  <w:pPr>
                    <w:pStyle w:val="Normal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lang w:val="es-CO"/>
                    </w:rPr>
                  </w:pPr>
                  <w:r w:rsidRPr="48A010A8" w:rsidR="4ADC1E3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lang w:val="es-CO"/>
                    </w:rPr>
                    <w:t>Como administrador, quiero gestionar tarifas y tiempos máximos de parqueo para optimizar la rotación.</w:t>
                  </w:r>
                </w:p>
              </w:tc>
            </w:tr>
          </w:tbl>
          <w:p w:rsidRPr="00CB78DF" w:rsidR="00BE7F58" w:rsidP="00EA2B1C" w:rsidRDefault="00BE7F58" w14:paraId="240300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Pr="00734FF5" w:rsidR="00BE7F58" w:rsidTr="48A010A8" w14:paraId="25AE765D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Mar/>
            <w:hideMark/>
          </w:tcPr>
          <w:p w:rsidRPr="00734FF5" w:rsidR="00BE7F58" w:rsidP="00EA2B1C" w:rsidRDefault="00BE7F58" w14:paraId="5C9BEB8C" w14:textId="7777777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8" w:type="dxa"/>
            <w:tcMar/>
          </w:tcPr>
          <w:p w:rsidRPr="00CB78DF" w:rsidR="00BE7F58" w:rsidP="48A010A8" w:rsidRDefault="00CB78DF" w14:paraId="64A8400F" w14:textId="51F2C8F4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s-CO"/>
              </w:rPr>
            </w:pPr>
            <w:r w:rsidRPr="48A010A8" w:rsidR="6056E9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s-CO"/>
              </w:rPr>
              <w:t>Como supervisor, deseo registrar incidentes o anomalías en el parqueo para asegurar el orden y seguridad.</w:t>
            </w:r>
          </w:p>
        </w:tc>
      </w:tr>
      <w:tr w:rsidRPr="00734FF5" w:rsidR="00BE7F58" w:rsidTr="48A010A8" w14:paraId="57FE58B8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Mar/>
            <w:hideMark/>
          </w:tcPr>
          <w:p w:rsidRPr="00734FF5" w:rsidR="00BE7F58" w:rsidP="00EA2B1C" w:rsidRDefault="00BE7F58" w14:paraId="30FF8B61" w14:textId="7777777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8" w:type="dxa"/>
            <w:tcMar/>
          </w:tcPr>
          <w:p w:rsidRPr="00734FF5" w:rsidR="00BE7F58" w:rsidP="48A010A8" w:rsidRDefault="00BE7F58" w14:paraId="5692C78D" w14:textId="26A22153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</w:pPr>
            <w:r w:rsidRPr="48A010A8" w:rsidR="74721463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Como administrador, quiero controlar el acceso por tipo de vehículo (auto, moto, camioneta) para mejorar la organización.</w:t>
            </w:r>
          </w:p>
        </w:tc>
      </w:tr>
      <w:tr w:rsidRPr="00734FF5" w:rsidR="00BE7F58" w:rsidTr="48A010A8" w14:paraId="694B1C66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Mar/>
            <w:hideMark/>
          </w:tcPr>
          <w:p w:rsidRPr="00734FF5" w:rsidR="00BE7F58" w:rsidP="00EA2B1C" w:rsidRDefault="00BE7F58" w14:paraId="539E6548" w14:textId="7777777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8" w:type="dxa"/>
            <w:tcMar/>
          </w:tcPr>
          <w:p w:rsidRPr="00734FF5" w:rsidR="00BE7F58" w:rsidP="48A010A8" w:rsidRDefault="00BE7F58" w14:paraId="7EA05E35" w14:textId="306F09B0">
            <w:pPr>
              <w:pStyle w:val="Normal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</w:pPr>
            <w:r w:rsidRPr="48A010A8" w:rsidR="1E20415D">
              <w:rPr>
                <w:rFonts w:ascii="Calibri" w:hAnsi="Calibri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s-ES"/>
              </w:rPr>
              <w:t>Como usuario, deseo pagar electrónicamente el costo del parqueo para agilizar mi salida.</w:t>
            </w:r>
          </w:p>
        </w:tc>
      </w:tr>
      <w:tr w:rsidRPr="00734FF5" w:rsidR="00BE7F58" w:rsidTr="48A010A8" w14:paraId="285A3029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Mar/>
            <w:hideMark/>
          </w:tcPr>
          <w:p w:rsidRPr="00734FF5" w:rsidR="00BE7F58" w:rsidP="00EA2B1C" w:rsidRDefault="00BE7F58" w14:paraId="018D6CB8" w14:textId="7777777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18" w:type="dxa"/>
            <w:tcMar/>
          </w:tcPr>
          <w:p w:rsidRPr="00734FF5" w:rsidR="00BE7F58" w:rsidP="00EA2B1C" w:rsidRDefault="00BE7F58" w14:paraId="299085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</w:tbl>
    <w:p w:rsidR="00BE7F58" w:rsidP="00BE7F58" w:rsidRDefault="00BE7F58" w14:paraId="26F66A47" w14:textId="77777777">
      <w:pPr>
        <w:jc w:val="both"/>
        <w:rPr>
          <w:ins w:author="Coordinador Permanencia Programa Ingeniería de Sistemas" w:date="2019-05-31T03:08:00Z" w:id="0"/>
        </w:rPr>
      </w:pPr>
    </w:p>
    <w:p w:rsidR="00BE7F58" w:rsidP="00BE7F58" w:rsidRDefault="00BE7F58" w14:paraId="3037A12C" w14:textId="77777777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BE7F58" w:rsidP="00BE7F58" w:rsidRDefault="00BE7F58" w14:paraId="612EDBCA" w14:textId="77777777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="00BE7F58" w:rsidP="00BE7F58" w:rsidRDefault="00BE7F58" w14:paraId="5DB2C72C" w14:textId="77777777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:rsidRPr="00BE7F58" w:rsidR="00BE7F58" w:rsidP="00BE7F58" w:rsidRDefault="00BE7F58" w14:paraId="647C239E" w14:textId="77777777">
      <w:pPr>
        <w:jc w:val="both"/>
        <w:rPr>
          <w:rFonts w:ascii="Calibri" w:hAnsi="Calibri" w:cs="Arial"/>
          <w:color w:val="000000"/>
          <w:sz w:val="24"/>
          <w:szCs w:val="24"/>
        </w:rPr>
      </w:pPr>
      <w:r w:rsidRPr="00BE7F58">
        <w:rPr>
          <w:rFonts w:ascii="Calibri" w:hAnsi="Calibri" w:cs="Arial"/>
          <w:color w:val="000000"/>
          <w:sz w:val="24"/>
          <w:szCs w:val="24"/>
        </w:rPr>
        <w:t xml:space="preserve">Una historia de usuario es una representación de un requisito escrito en una o dos frases utilizando el lenguaje común del usuario. Para cumplir con esta tarea los estudiantes deben obtener los requisitos funcionales a través de este instrumento, el cual contiene un ejemplo ilustrativo como guía para su desarrollo.  </w:t>
      </w:r>
    </w:p>
    <w:sectPr w:rsidRPr="00BE7F58" w:rsidR="00BE7F58" w:rsidSect="00E932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4FF7" w:rsidRDefault="00434FF7" w14:paraId="146DBCC2" w14:textId="77777777">
      <w:r>
        <w:separator/>
      </w:r>
    </w:p>
  </w:endnote>
  <w:endnote w:type="continuationSeparator" w:id="0">
    <w:p w:rsidR="00434FF7" w:rsidRDefault="00434FF7" w14:paraId="7F038A2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77528" w:rsidRDefault="00377528" w14:paraId="1DADA57F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C3741B" w:rsidR="00516B71" w:rsidP="00C3741B" w:rsidRDefault="00516B71" w14:paraId="19535E6A" w14:textId="77777777">
    <w:pPr>
      <w:pStyle w:val="Piedepgina"/>
      <w:jc w:val="right"/>
      <w:rPr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F415E38" wp14:editId="6295FEC4">
              <wp:simplePos x="0" y="0"/>
              <wp:positionH relativeFrom="column">
                <wp:posOffset>-38100</wp:posOffset>
              </wp:positionH>
              <wp:positionV relativeFrom="paragraph">
                <wp:posOffset>-85725</wp:posOffset>
              </wp:positionV>
              <wp:extent cx="6038850" cy="0"/>
              <wp:effectExtent l="0" t="0" r="1905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4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1.5pt" from="-3pt,-6.75pt" to="472.5pt,-6.75pt" w14:anchorId="4EEF6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">
              <v:stroke joinstyle="miter"/>
            </v:line>
          </w:pict>
        </mc:Fallback>
      </mc:AlternateContent>
    </w:r>
    <w:r w:rsidRPr="00C3741B">
      <w:rPr>
        <w:noProof/>
        <w:sz w:val="22"/>
        <w:szCs w:val="22"/>
      </w:rPr>
      <w:drawing>
        <wp:anchor distT="0" distB="0" distL="114300" distR="114300" simplePos="0" relativeHeight="251680768" behindDoc="0" locked="0" layoutInCell="1" allowOverlap="1" wp14:anchorId="29C84384" wp14:editId="08CFD06D">
          <wp:simplePos x="0" y="0"/>
          <wp:positionH relativeFrom="column">
            <wp:posOffset>-57150</wp:posOffset>
          </wp:positionH>
          <wp:positionV relativeFrom="paragraph">
            <wp:posOffset>-137795</wp:posOffset>
          </wp:positionV>
          <wp:extent cx="2171700" cy="633095"/>
          <wp:effectExtent l="0" t="0" r="0" b="0"/>
          <wp:wrapThrough wrapText="bothSides">
            <wp:wrapPolygon edited="0">
              <wp:start x="0" y="0"/>
              <wp:lineTo x="0" y="20798"/>
              <wp:lineTo x="21411" y="20798"/>
              <wp:lineTo x="2141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16B71" w:rsidP="00C3741B" w:rsidRDefault="00516B71" w14:paraId="2E59CB45" w14:textId="77777777">
    <w:pPr>
      <w:pStyle w:val="Piedepgina"/>
      <w:tabs>
        <w:tab w:val="clear" w:pos="4419"/>
        <w:tab w:val="left" w:pos="8838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77528" w:rsidRDefault="00377528" w14:paraId="19F374FE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4FF7" w:rsidRDefault="00434FF7" w14:paraId="0D4BF234" w14:textId="77777777">
      <w:r>
        <w:separator/>
      </w:r>
    </w:p>
  </w:footnote>
  <w:footnote w:type="continuationSeparator" w:id="0">
    <w:p w:rsidR="00434FF7" w:rsidRDefault="00434FF7" w14:paraId="0DD640F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77528" w:rsidRDefault="00377528" w14:paraId="5C834AC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516B71" w:rsidRDefault="00516B71" w14:paraId="5ACBE55F" w14:textId="77777777">
    <w:pPr>
      <w:pStyle w:val="Encabezado"/>
      <w:jc w:val="right"/>
      <w:rPr>
        <w:caps/>
        <w:color w:val="242852" w:themeColor="text2"/>
      </w:rPr>
    </w:pPr>
  </w:p>
  <w:p w:rsidR="00516B71" w:rsidRDefault="00516B71" w14:paraId="5B2B5D27" w14:textId="77777777">
    <w:pPr>
      <w:pStyle w:val="Encabezado"/>
      <w:jc w:val="right"/>
      <w:rPr>
        <w:caps/>
        <w:color w:val="242852" w:themeColor="text2"/>
      </w:rPr>
    </w:pPr>
  </w:p>
  <w:p w:rsidRPr="001A608E" w:rsidR="00516B71" w:rsidP="001A608E" w:rsidRDefault="004D6B95" w14:paraId="29A193BC" w14:textId="77777777">
    <w:pPr>
      <w:pStyle w:val="Encabezado"/>
      <w:jc w:val="right"/>
      <w:rPr>
        <w:caps/>
        <w:color w:val="374C80" w:themeColor="accent1" w:themeShade="BF"/>
        <w:sz w:val="24"/>
        <w:szCs w:val="24"/>
      </w:rPr>
    </w:pPr>
    <w:sdt>
      <w:sdtPr>
        <w:rPr>
          <w:b/>
          <w:caps/>
          <w:color w:val="374C80" w:themeColor="accent1" w:themeShade="BF"/>
          <w:sz w:val="24"/>
          <w:szCs w:val="24"/>
        </w:rPr>
        <w:alias w:val="Autor"/>
        <w:tag w:val=""/>
        <w:id w:val="-1701008461"/>
        <w:placeholder>
          <w:docPart w:val="FA2E4B0AD79E4CCA92F1184F258BB2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C3741B" w:rsidR="00516B71">
          <w:rPr>
            <w:b/>
            <w:color w:val="374C80" w:themeColor="accent1" w:themeShade="BF"/>
            <w:sz w:val="24"/>
            <w:szCs w:val="24"/>
          </w:rPr>
          <w:t>PROGRAMA DE TECNOLOGÍA EN DESARROLLO DE SOFTWARE</w:t>
        </w:r>
      </w:sdtContent>
    </w:sdt>
    <w:r w:rsidRPr="00C3741B" w:rsidR="00516B71">
      <w:rPr>
        <w:i/>
        <w:sz w:val="22"/>
        <w:szCs w:val="22"/>
      </w:rPr>
      <w:t xml:space="preserve">                                                                                            </w:t>
    </w:r>
  </w:p>
  <w:p w:rsidRPr="005C2EFE" w:rsidR="005C2EFE" w:rsidP="005C2EFE" w:rsidRDefault="005C2EFE" w14:paraId="36AD62B9" w14:textId="77777777">
    <w:pPr>
      <w:spacing w:line="267" w:lineRule="exact"/>
      <w:ind w:right="20"/>
      <w:jc w:val="right"/>
      <w:rPr>
        <w:rFonts w:ascii="Calibri" w:hAnsi="Calibri"/>
        <w:b/>
        <w:i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Guía de Proyecto de Aula</w:t>
    </w:r>
  </w:p>
  <w:p w:rsidRPr="005C2EFE" w:rsidR="005C2EFE" w:rsidP="005C2EFE" w:rsidRDefault="005C2EFE" w14:paraId="34B11B5D" w14:textId="77777777">
    <w:pPr>
      <w:spacing w:line="267" w:lineRule="exact"/>
      <w:ind w:right="18"/>
      <w:jc w:val="right"/>
      <w:rPr>
        <w:rFonts w:ascii="Calibri" w:hAnsi="Calibri"/>
        <w:b/>
        <w:i/>
        <w:color w:val="384D81"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I</w:t>
    </w:r>
    <w:r w:rsidR="00D73860">
      <w:rPr>
        <w:rFonts w:ascii="Calibri" w:hAnsi="Calibri"/>
        <w:b/>
        <w:i/>
        <w:color w:val="384D81"/>
        <w:sz w:val="22"/>
        <w:szCs w:val="22"/>
      </w:rPr>
      <w:t>I</w:t>
    </w:r>
    <w:r w:rsidRPr="005C2EFE">
      <w:rPr>
        <w:rFonts w:ascii="Calibri" w:hAnsi="Calibri"/>
        <w:b/>
        <w:i/>
        <w:color w:val="384D81"/>
        <w:sz w:val="22"/>
        <w:szCs w:val="22"/>
      </w:rPr>
      <w:t xml:space="preserve"> – Semestre </w:t>
    </w:r>
  </w:p>
  <w:p w:rsidRPr="00C3741B" w:rsidR="00516B71" w:rsidRDefault="00516B71" w14:paraId="0973958E" w14:textId="77777777">
    <w:pPr>
      <w:rPr>
        <w:b/>
        <w:color w:val="374C80" w:themeColor="accent1" w:themeShade="BF"/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A4EB0E3" wp14:editId="2EA25BAA">
              <wp:simplePos x="0" y="0"/>
              <wp:positionH relativeFrom="column">
                <wp:posOffset>-57150</wp:posOffset>
              </wp:positionH>
              <wp:positionV relativeFrom="paragraph">
                <wp:posOffset>85725</wp:posOffset>
              </wp:positionV>
              <wp:extent cx="603885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Conector recto 3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1.5pt" from="-4.5pt,6.75pt" to="471pt,6.75pt" w14:anchorId="05004C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">
              <v:stroke joinstyle="miter"/>
            </v:line>
          </w:pict>
        </mc:Fallback>
      </mc:AlternateContent>
    </w: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7E4CAB4" wp14:editId="07696080">
              <wp:simplePos x="0" y="0"/>
              <wp:positionH relativeFrom="column">
                <wp:posOffset>-66675</wp:posOffset>
              </wp:positionH>
              <wp:positionV relativeFrom="paragraph">
                <wp:posOffset>39370</wp:posOffset>
              </wp:positionV>
              <wp:extent cx="60388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Conector recto 2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.5pt" from="-5.25pt,3.1pt" to="470.25pt,3.1pt" w14:anchorId="63A0AD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">
              <v:stroke joinstyle="miter"/>
            </v:line>
          </w:pict>
        </mc:Fallback>
      </mc:AlternateContent>
    </w:r>
  </w:p>
  <w:p w:rsidR="00913BCF" w:rsidRDefault="00913BCF" w14:paraId="323D291A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77528" w:rsidRDefault="00377528" w14:paraId="4B23E03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93cc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90c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a7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cb7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b5a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088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03b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29a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90674EB"/>
    <w:multiLevelType w:val="multilevel"/>
    <w:tmpl w:val="3482B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5BA2404"/>
    <w:multiLevelType w:val="hybridMultilevel"/>
    <w:tmpl w:val="0BA62CBC"/>
    <w:lvl w:ilvl="0" w:tplc="4B4AE332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241717176">
    <w:abstractNumId w:val="1"/>
  </w:num>
  <w:num w:numId="2" w16cid:durableId="186150663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displayBackgroundShape/>
  <w:revisionView w:inkAnnotations="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5CA2"/>
    <w:rsid w:val="00053D97"/>
    <w:rsid w:val="000566A1"/>
    <w:rsid w:val="000713C1"/>
    <w:rsid w:val="00072344"/>
    <w:rsid w:val="000A209B"/>
    <w:rsid w:val="000F5DEB"/>
    <w:rsid w:val="00123D8B"/>
    <w:rsid w:val="001530DD"/>
    <w:rsid w:val="00194FBA"/>
    <w:rsid w:val="001A608E"/>
    <w:rsid w:val="001D0F36"/>
    <w:rsid w:val="001D6DEA"/>
    <w:rsid w:val="001D7B11"/>
    <w:rsid w:val="001E30C6"/>
    <w:rsid w:val="001F7EB0"/>
    <w:rsid w:val="00202BD8"/>
    <w:rsid w:val="002033E2"/>
    <w:rsid w:val="00216E10"/>
    <w:rsid w:val="0024080E"/>
    <w:rsid w:val="0024559A"/>
    <w:rsid w:val="002571AD"/>
    <w:rsid w:val="00275186"/>
    <w:rsid w:val="00291022"/>
    <w:rsid w:val="00292A2F"/>
    <w:rsid w:val="002C5249"/>
    <w:rsid w:val="003479EA"/>
    <w:rsid w:val="00354792"/>
    <w:rsid w:val="00370B11"/>
    <w:rsid w:val="00374AC9"/>
    <w:rsid w:val="003752FE"/>
    <w:rsid w:val="00375453"/>
    <w:rsid w:val="00377528"/>
    <w:rsid w:val="003C08AA"/>
    <w:rsid w:val="00434FF7"/>
    <w:rsid w:val="004353C7"/>
    <w:rsid w:val="0043656E"/>
    <w:rsid w:val="00457C44"/>
    <w:rsid w:val="004711AF"/>
    <w:rsid w:val="004767B4"/>
    <w:rsid w:val="00493DBB"/>
    <w:rsid w:val="004C32CA"/>
    <w:rsid w:val="004D2305"/>
    <w:rsid w:val="004D6B95"/>
    <w:rsid w:val="004E2F7F"/>
    <w:rsid w:val="00502AF6"/>
    <w:rsid w:val="00516B71"/>
    <w:rsid w:val="00534CE6"/>
    <w:rsid w:val="00542C9C"/>
    <w:rsid w:val="00576F4C"/>
    <w:rsid w:val="005A0217"/>
    <w:rsid w:val="005B3643"/>
    <w:rsid w:val="005C2EFE"/>
    <w:rsid w:val="005C61CF"/>
    <w:rsid w:val="005C7FB2"/>
    <w:rsid w:val="005D6C53"/>
    <w:rsid w:val="005E3550"/>
    <w:rsid w:val="006000EE"/>
    <w:rsid w:val="00605D5E"/>
    <w:rsid w:val="00616D85"/>
    <w:rsid w:val="0061727C"/>
    <w:rsid w:val="00622678"/>
    <w:rsid w:val="006430DB"/>
    <w:rsid w:val="00667C2D"/>
    <w:rsid w:val="00682F83"/>
    <w:rsid w:val="00693F1C"/>
    <w:rsid w:val="006E38BA"/>
    <w:rsid w:val="00716718"/>
    <w:rsid w:val="00721424"/>
    <w:rsid w:val="00757BB4"/>
    <w:rsid w:val="0079260B"/>
    <w:rsid w:val="007A2E8B"/>
    <w:rsid w:val="007A5EC9"/>
    <w:rsid w:val="007B7190"/>
    <w:rsid w:val="007D433B"/>
    <w:rsid w:val="007F6E6D"/>
    <w:rsid w:val="007F7F6E"/>
    <w:rsid w:val="0080443E"/>
    <w:rsid w:val="008222C0"/>
    <w:rsid w:val="00822BF0"/>
    <w:rsid w:val="008309BE"/>
    <w:rsid w:val="00842DBA"/>
    <w:rsid w:val="00877E30"/>
    <w:rsid w:val="008F7980"/>
    <w:rsid w:val="00913BCF"/>
    <w:rsid w:val="00951A95"/>
    <w:rsid w:val="00973D10"/>
    <w:rsid w:val="00996BD8"/>
    <w:rsid w:val="009A423F"/>
    <w:rsid w:val="009B5791"/>
    <w:rsid w:val="009B7902"/>
    <w:rsid w:val="009B7A47"/>
    <w:rsid w:val="009C06CC"/>
    <w:rsid w:val="00A015AB"/>
    <w:rsid w:val="00A45712"/>
    <w:rsid w:val="00A56578"/>
    <w:rsid w:val="00A729BD"/>
    <w:rsid w:val="00A746CF"/>
    <w:rsid w:val="00A84A00"/>
    <w:rsid w:val="00AA3393"/>
    <w:rsid w:val="00AA5EF4"/>
    <w:rsid w:val="00AA7461"/>
    <w:rsid w:val="00AD20A4"/>
    <w:rsid w:val="00AF4A90"/>
    <w:rsid w:val="00B06D7C"/>
    <w:rsid w:val="00B162BC"/>
    <w:rsid w:val="00B61137"/>
    <w:rsid w:val="00B85C98"/>
    <w:rsid w:val="00B97D12"/>
    <w:rsid w:val="00BA39CD"/>
    <w:rsid w:val="00BE5154"/>
    <w:rsid w:val="00BE7F58"/>
    <w:rsid w:val="00C27D9D"/>
    <w:rsid w:val="00C3741B"/>
    <w:rsid w:val="00C4556C"/>
    <w:rsid w:val="00C670BD"/>
    <w:rsid w:val="00C71183"/>
    <w:rsid w:val="00CB1D12"/>
    <w:rsid w:val="00CB78DF"/>
    <w:rsid w:val="00CC75D3"/>
    <w:rsid w:val="00CE2152"/>
    <w:rsid w:val="00CE4254"/>
    <w:rsid w:val="00CE6A48"/>
    <w:rsid w:val="00CF4F7B"/>
    <w:rsid w:val="00CF648E"/>
    <w:rsid w:val="00D01388"/>
    <w:rsid w:val="00D51C94"/>
    <w:rsid w:val="00D53626"/>
    <w:rsid w:val="00D545FA"/>
    <w:rsid w:val="00D73860"/>
    <w:rsid w:val="00D827C7"/>
    <w:rsid w:val="00DA5977"/>
    <w:rsid w:val="00DA6168"/>
    <w:rsid w:val="00DA6EAE"/>
    <w:rsid w:val="00DB426B"/>
    <w:rsid w:val="00DC07A2"/>
    <w:rsid w:val="00DF6D53"/>
    <w:rsid w:val="00E03CB5"/>
    <w:rsid w:val="00E16903"/>
    <w:rsid w:val="00E17765"/>
    <w:rsid w:val="00E272EA"/>
    <w:rsid w:val="00E27616"/>
    <w:rsid w:val="00E36A74"/>
    <w:rsid w:val="00E65B27"/>
    <w:rsid w:val="00E93277"/>
    <w:rsid w:val="00EA15F9"/>
    <w:rsid w:val="00EF476F"/>
    <w:rsid w:val="00EF6288"/>
    <w:rsid w:val="00F42B24"/>
    <w:rsid w:val="00F54DF9"/>
    <w:rsid w:val="00F7676C"/>
    <w:rsid w:val="00F809AE"/>
    <w:rsid w:val="00FC2E6B"/>
    <w:rsid w:val="00FF4166"/>
    <w:rsid w:val="015CFEAF"/>
    <w:rsid w:val="0C44BD1E"/>
    <w:rsid w:val="0F9FB157"/>
    <w:rsid w:val="1C092F9C"/>
    <w:rsid w:val="1E20415D"/>
    <w:rsid w:val="20B9D2D0"/>
    <w:rsid w:val="2372C861"/>
    <w:rsid w:val="2CD94650"/>
    <w:rsid w:val="33CC64B9"/>
    <w:rsid w:val="34973A24"/>
    <w:rsid w:val="48A010A8"/>
    <w:rsid w:val="4ADC1E3E"/>
    <w:rsid w:val="4E10FD60"/>
    <w:rsid w:val="4EAA9828"/>
    <w:rsid w:val="558FA317"/>
    <w:rsid w:val="5B39ADDA"/>
    <w:rsid w:val="5BD42518"/>
    <w:rsid w:val="6056E980"/>
    <w:rsid w:val="6C029FF0"/>
    <w:rsid w:val="6F6A6F96"/>
    <w:rsid w:val="74721463"/>
    <w:rsid w:val="7511A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469072"/>
  <w15:docId w15:val="{8F0C15DF-723B-44EF-9788-ACB60EF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3DBB"/>
  </w:style>
  <w:style w:type="paragraph" w:styleId="Ttulo1">
    <w:name w:val="heading 1"/>
    <w:basedOn w:val="Normal"/>
    <w:next w:val="Normal"/>
    <w:link w:val="Ttulo1Car"/>
    <w:uiPriority w:val="9"/>
    <w:qFormat/>
    <w:rsid w:val="00493DBB"/>
    <w:pPr>
      <w:pBdr>
        <w:top w:val="single" w:color="4A66AC" w:themeColor="accent1" w:sz="24" w:space="0"/>
        <w:left w:val="single" w:color="4A66AC" w:themeColor="accent1" w:sz="24" w:space="0"/>
        <w:bottom w:val="single" w:color="4A66AC" w:themeColor="accent1" w:sz="24" w:space="0"/>
        <w:right w:val="single" w:color="4A66AC" w:themeColor="accent1" w:sz="24" w:space="0"/>
      </w:pBdr>
      <w:shd w:val="clear" w:color="auto" w:fill="4A66AC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DBB"/>
    <w:pPr>
      <w:pBdr>
        <w:top w:val="single" w:color="D9DFEF" w:themeColor="accent1" w:themeTint="33" w:sz="24" w:space="0"/>
        <w:left w:val="single" w:color="D9DFEF" w:themeColor="accent1" w:themeTint="33" w:sz="24" w:space="0"/>
        <w:bottom w:val="single" w:color="D9DFEF" w:themeColor="accent1" w:themeTint="33" w:sz="24" w:space="0"/>
        <w:right w:val="single" w:color="D9DFEF" w:themeColor="accent1" w:themeTint="33" w:sz="24" w:space="0"/>
      </w:pBdr>
      <w:shd w:val="clear" w:color="auto" w:fill="D9DFEF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3DBB"/>
    <w:pPr>
      <w:pBdr>
        <w:top w:val="single" w:color="4A66AC" w:themeColor="accent1" w:sz="6" w:space="2"/>
      </w:pBdr>
      <w:spacing w:before="30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3DBB"/>
    <w:pPr>
      <w:pBdr>
        <w:top w:val="dotted" w:color="4A66AC" w:themeColor="accent1" w:sz="6" w:space="2"/>
      </w:pBdr>
      <w:spacing w:before="20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3DBB"/>
    <w:pPr>
      <w:pBdr>
        <w:bottom w:val="single" w:color="4A66AC" w:themeColor="accent1" w:sz="6" w:space="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3DBB"/>
    <w:pPr>
      <w:pBdr>
        <w:bottom w:val="dotted" w:color="4A66AC" w:themeColor="accent1" w:sz="6" w:space="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DBB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DB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DB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93DBB"/>
    <w:rPr>
      <w:rFonts w:asciiTheme="majorHAnsi" w:hAnsiTheme="majorHAnsi" w:eastAsiaTheme="majorEastAsia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DB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styleId="a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hAnsi="Cambria" w:eastAsia="Cambria" w:cs="Cambria"/>
        <w:b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color="8064A2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hAnsi="Cambria" w:eastAsia="Cambria" w:cs="Cambria"/>
        <w:b/>
      </w:rPr>
      <w:tblPr/>
      <w:tcPr>
        <w:tcBorders>
          <w:top w:val="sing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color="8064A2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hAnsi="Cambria" w:eastAsia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hAnsi="Cambria" w:eastAsia="Cambria" w:cs="Cambria"/>
        <w:b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hAnsi="Cambria" w:eastAsia="Cambria" w:cs="Cambria"/>
        <w:b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color="8064A2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hAnsi="Cambria" w:eastAsia="Cambria" w:cs="Cambria"/>
        <w:b/>
      </w:rPr>
      <w:tblPr/>
      <w:tcPr>
        <w:tcBorders>
          <w:top w:val="sing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color="8064A2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hAnsi="Cambria" w:eastAsia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hAnsi="Cambria" w:eastAsia="Cambria" w:cs="Cambria"/>
        <w:b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hAnsi="Cambria" w:eastAsia="Cambria" w:cs="Cambria"/>
        <w:b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color="8064A2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hAnsi="Cambria" w:eastAsia="Cambria" w:cs="Cambria"/>
        <w:b/>
      </w:rPr>
      <w:tblPr/>
      <w:tcPr>
        <w:tcBorders>
          <w:top w:val="sing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color="8064A2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hAnsi="Cambria" w:eastAsia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hAnsi="Cambria" w:eastAsia="Cambria" w:cs="Cambria"/>
        <w:b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color="8064A2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56578"/>
  </w:style>
  <w:style w:type="paragraph" w:styleId="Piedepgina">
    <w:name w:val="footer"/>
    <w:basedOn w:val="Normal"/>
    <w:link w:val="Piedepgina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56578"/>
  </w:style>
  <w:style w:type="character" w:styleId="Ttulo1Car" w:customStyle="1">
    <w:name w:val="Título 1 Car"/>
    <w:basedOn w:val="Fuentedeprrafopredeter"/>
    <w:link w:val="Ttulo1"/>
    <w:uiPriority w:val="9"/>
    <w:rsid w:val="00493DB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styleId="Ttulo2Car" w:customStyle="1">
    <w:name w:val="Título 2 Car"/>
    <w:basedOn w:val="Fuentedeprrafopredeter"/>
    <w:link w:val="Ttulo2"/>
    <w:uiPriority w:val="9"/>
    <w:rsid w:val="00493DBB"/>
    <w:rPr>
      <w:caps/>
      <w:spacing w:val="15"/>
      <w:shd w:val="clear" w:color="auto" w:fill="D9DFEF" w:themeFill="accent1" w:themeFillTint="33"/>
    </w:rPr>
  </w:style>
  <w:style w:type="character" w:styleId="Ttulo3Car" w:customStyle="1">
    <w:name w:val="Título 3 Car"/>
    <w:basedOn w:val="Fuentedeprrafopredeter"/>
    <w:link w:val="Ttulo3"/>
    <w:uiPriority w:val="9"/>
    <w:rsid w:val="00493DBB"/>
    <w:rPr>
      <w:caps/>
      <w:color w:val="243255" w:themeColor="accent1" w:themeShade="7F"/>
      <w:spacing w:val="15"/>
    </w:rPr>
  </w:style>
  <w:style w:type="character" w:styleId="Ttulo4Car" w:customStyle="1">
    <w:name w:val="Título 4 Car"/>
    <w:basedOn w:val="Fuentedeprrafopredeter"/>
    <w:link w:val="Ttulo4"/>
    <w:uiPriority w:val="9"/>
    <w:rsid w:val="00493DBB"/>
    <w:rPr>
      <w:caps/>
      <w:color w:val="374C80" w:themeColor="accent1" w:themeShade="B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rsid w:val="00493DBB"/>
    <w:rPr>
      <w:caps/>
      <w:color w:val="374C80" w:themeColor="accent1" w:themeShade="B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rsid w:val="00493DBB"/>
    <w:rPr>
      <w:caps/>
      <w:color w:val="374C80" w:themeColor="accent1" w:themeShade="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93DBB"/>
    <w:rPr>
      <w:caps/>
      <w:color w:val="374C80" w:themeColor="accent1" w:themeShade="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93DBB"/>
    <w:rPr>
      <w:caps/>
      <w:spacing w:val="10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93DB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93DBB"/>
    <w:rPr>
      <w:b/>
      <w:bCs/>
      <w:color w:val="374C80" w:themeColor="accent1" w:themeShade="BF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493DBB"/>
    <w:rPr>
      <w:rFonts w:asciiTheme="majorHAnsi" w:hAnsiTheme="majorHAnsi" w:eastAsiaTheme="majorEastAsia" w:cstheme="majorBidi"/>
      <w:caps/>
      <w:color w:val="4A66AC" w:themeColor="accent1"/>
      <w:spacing w:val="10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493DB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93DBB"/>
    <w:rPr>
      <w:b/>
      <w:bCs/>
    </w:rPr>
  </w:style>
  <w:style w:type="character" w:styleId="nfasis">
    <w:name w:val="Emphasis"/>
    <w:uiPriority w:val="20"/>
    <w:qFormat/>
    <w:rsid w:val="00493DBB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493DBB"/>
  </w:style>
  <w:style w:type="paragraph" w:styleId="Cita">
    <w:name w:val="Quote"/>
    <w:basedOn w:val="Normal"/>
    <w:next w:val="Normal"/>
    <w:link w:val="CitaCar"/>
    <w:uiPriority w:val="29"/>
    <w:qFormat/>
    <w:rsid w:val="00493DBB"/>
    <w:rPr>
      <w:i/>
      <w:iCs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493DB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DBB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3DBB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493DBB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493DBB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493DBB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493DBB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493DB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3DBB"/>
    <w:pPr>
      <w:outlineLvl w:val="9"/>
    </w:pPr>
  </w:style>
  <w:style w:type="paragraph" w:styleId="Prrafodelista">
    <w:name w:val="List Paragraph"/>
    <w:basedOn w:val="Normal"/>
    <w:uiPriority w:val="34"/>
    <w:qFormat/>
    <w:rsid w:val="00A015AB"/>
    <w:pPr>
      <w:ind w:left="720"/>
      <w:contextualSpacing/>
    </w:pPr>
  </w:style>
  <w:style w:type="character" w:styleId="Textodemarcadordeposicin" w:customStyle="1">
    <w:name w:val="Texto de marcador de posición"/>
    <w:basedOn w:val="Fuentedeprrafopredeter"/>
    <w:uiPriority w:val="99"/>
    <w:semiHidden/>
    <w:rsid w:val="009A423F"/>
    <w:rPr>
      <w:color w:val="808080"/>
    </w:rPr>
  </w:style>
  <w:style w:type="table" w:styleId="Tabladelista4-nfasis1">
    <w:name w:val="List Table 4 Accent 1"/>
    <w:basedOn w:val="Tablanormal"/>
    <w:uiPriority w:val="49"/>
    <w:rsid w:val="00DA6EAE"/>
    <w:tblPr>
      <w:tblStyleRowBandSize w:val="1"/>
      <w:tblStyleColBandSize w:val="1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6AC" w:themeColor="accent1" w:sz="4" w:space="0"/>
          <w:left w:val="single" w:color="4A66AC" w:themeColor="accent1" w:sz="4" w:space="0"/>
          <w:bottom w:val="single" w:color="4A66AC" w:themeColor="accent1" w:sz="4" w:space="0"/>
          <w:right w:val="single" w:color="4A66AC" w:themeColor="accent1" w:sz="4" w:space="0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color="90A1C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A6EAE"/>
    <w:tblPr>
      <w:tblStyleRowBandSize w:val="1"/>
      <w:tblStyleColBandSize w:val="1"/>
      <w:tblBorders>
        <w:top w:val="single" w:color="A0C3E3" w:themeColor="accent2" w:themeTint="99" w:sz="4" w:space="0"/>
        <w:left w:val="single" w:color="A0C3E3" w:themeColor="accent2" w:themeTint="99" w:sz="4" w:space="0"/>
        <w:bottom w:val="single" w:color="A0C3E3" w:themeColor="accent2" w:themeTint="99" w:sz="4" w:space="0"/>
        <w:right w:val="single" w:color="A0C3E3" w:themeColor="accent2" w:themeTint="99" w:sz="4" w:space="0"/>
        <w:insideH w:val="single" w:color="A0C3E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9DD1" w:themeColor="accent2" w:sz="4" w:space="0"/>
          <w:left w:val="single" w:color="629DD1" w:themeColor="accent2" w:sz="4" w:space="0"/>
          <w:bottom w:val="single" w:color="629DD1" w:themeColor="accent2" w:sz="4" w:space="0"/>
          <w:right w:val="single" w:color="629DD1" w:themeColor="accent2" w:sz="4" w:space="0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color="A0C3E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A6EAE"/>
    <w:tblPr>
      <w:tblStyleRowBandSize w:val="1"/>
      <w:tblStyleColBandSize w:val="1"/>
      <w:tblBorders>
        <w:top w:val="single" w:color="7EB1E6" w:themeColor="accent3" w:themeTint="99" w:sz="4" w:space="0"/>
        <w:left w:val="single" w:color="7EB1E6" w:themeColor="accent3" w:themeTint="99" w:sz="4" w:space="0"/>
        <w:bottom w:val="single" w:color="7EB1E6" w:themeColor="accent3" w:themeTint="99" w:sz="4" w:space="0"/>
        <w:right w:val="single" w:color="7EB1E6" w:themeColor="accent3" w:themeTint="99" w:sz="4" w:space="0"/>
        <w:insideH w:val="single" w:color="7EB1E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97FD5" w:themeColor="accent3" w:sz="4" w:space="0"/>
          <w:left w:val="single" w:color="297FD5" w:themeColor="accent3" w:sz="4" w:space="0"/>
          <w:bottom w:val="single" w:color="297FD5" w:themeColor="accent3" w:sz="4" w:space="0"/>
          <w:right w:val="single" w:color="297FD5" w:themeColor="accent3" w:sz="4" w:space="0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color="7EB1E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DA6EAE"/>
    <w:tblPr>
      <w:tblStyleRowBandSize w:val="1"/>
      <w:tblStyleColBandSize w:val="1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  <w:insideV w:val="single" w:color="90A1C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6AC" w:themeColor="accent1" w:sz="4" w:space="0"/>
          <w:left w:val="single" w:color="4A66AC" w:themeColor="accent1" w:sz="4" w:space="0"/>
          <w:bottom w:val="single" w:color="4A66AC" w:themeColor="accent1" w:sz="4" w:space="0"/>
          <w:right w:val="single" w:color="4A66AC" w:themeColor="accent1" w:sz="4" w:space="0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color="4A66A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B7902"/>
    <w:rPr>
      <w:color w:val="374C80" w:themeColor="accent1" w:themeShade="BF"/>
    </w:rPr>
    <w:tblPr>
      <w:tblStyleRowBandSize w:val="1"/>
      <w:tblStyleColBandSize w:val="1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  <w:insideV w:val="single" w:color="90A1C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0A1C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0A1C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3752FE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cuadrcula1clara-nfasis1">
    <w:name w:val="Grid Table 1 Light Accent 1"/>
    <w:basedOn w:val="Tablanormal"/>
    <w:uiPriority w:val="46"/>
    <w:rsid w:val="00B61137"/>
    <w:tblPr>
      <w:tblStyleRowBandSize w:val="1"/>
      <w:tblStyleColBandSize w:val="1"/>
      <w:tblBorders>
        <w:top w:val="single" w:color="B5C0DF" w:themeColor="accent1" w:themeTint="66" w:sz="4" w:space="0"/>
        <w:left w:val="single" w:color="B5C0DF" w:themeColor="accent1" w:themeTint="66" w:sz="4" w:space="0"/>
        <w:bottom w:val="single" w:color="B5C0DF" w:themeColor="accent1" w:themeTint="66" w:sz="4" w:space="0"/>
        <w:right w:val="single" w:color="B5C0DF" w:themeColor="accent1" w:themeTint="66" w:sz="4" w:space="0"/>
        <w:insideH w:val="single" w:color="B5C0DF" w:themeColor="accent1" w:themeTint="66" w:sz="4" w:space="0"/>
        <w:insideV w:val="single" w:color="B5C0D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0A1C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0A1C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inguno" w:customStyle="1">
    <w:name w:val="Ninguno"/>
    <w:rsid w:val="00291022"/>
    <w:rPr>
      <w:lang w:val="es-ES_tradnl"/>
    </w:rPr>
  </w:style>
  <w:style w:type="paragraph" w:styleId="Cuerpo" w:customStyle="1">
    <w:name w:val="Cuerpo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s-ES_tradnl"/>
    </w:rPr>
  </w:style>
  <w:style w:type="paragraph" w:styleId="Textonotapie">
    <w:name w:val="footnote text"/>
    <w:link w:val="TextonotapieCar"/>
    <w:rsid w:val="002910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u w:color="000000"/>
      <w:bdr w:val="nil"/>
    </w:rPr>
  </w:style>
  <w:style w:type="character" w:styleId="TextonotapieCar" w:customStyle="1">
    <w:name w:val="Texto nota pie Car"/>
    <w:basedOn w:val="Fuentedeprrafopredeter"/>
    <w:link w:val="Textonotapie"/>
    <w:rsid w:val="00291022"/>
    <w:rPr>
      <w:rFonts w:ascii="Calibri" w:hAnsi="Calibri" w:eastAsia="Calibri" w:cs="Calibri"/>
      <w:color w:val="000000"/>
      <w:u w:color="000000"/>
      <w:bdr w:val="nil"/>
    </w:rPr>
  </w:style>
  <w:style w:type="paragraph" w:styleId="Textoindependiente">
    <w:name w:val="Body Text"/>
    <w:link w:val="TextoindependienteCar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12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s-ES_tradnl"/>
    </w:rPr>
  </w:style>
  <w:style w:type="character" w:styleId="TextoindependienteCar" w:customStyle="1">
    <w:name w:val="Texto independiente Car"/>
    <w:basedOn w:val="Fuentedeprrafopredeter"/>
    <w:link w:val="Textoindependiente"/>
    <w:rsid w:val="00291022"/>
    <w:rPr>
      <w:rFonts w:ascii="Calibri" w:hAnsi="Calibri" w:eastAsia="Calibri" w:cs="Calibri"/>
      <w:color w:val="000000"/>
      <w:sz w:val="22"/>
      <w:szCs w:val="22"/>
      <w:u w:color="000000"/>
      <w:bdr w:val="nil"/>
      <w:lang w:val="es-ES_tradnl"/>
    </w:rPr>
  </w:style>
  <w:style w:type="paragraph" w:styleId="NormalWeb">
    <w:name w:val="Normal (Web)"/>
    <w:basedOn w:val="Normal"/>
    <w:uiPriority w:val="99"/>
    <w:unhideWhenUsed/>
    <w:rsid w:val="005D6C53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F7676C"/>
    <w:rPr>
      <w:color w:val="374C80" w:themeColor="accent1" w:themeShade="BF"/>
    </w:rPr>
    <w:tblPr>
      <w:tblStyleRowBandSize w:val="1"/>
      <w:tblStyleColBandSize w:val="1"/>
      <w:tblBorders>
        <w:top w:val="single" w:color="4A66AC" w:themeColor="accent1" w:sz="4" w:space="0"/>
        <w:bottom w:val="single" w:color="4A66A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A66A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A66A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Authors" w:customStyle="1">
    <w:name w:val="Authors"/>
    <w:next w:val="Cuerpo"/>
    <w:rsid w:val="00BA39CD"/>
    <w:pPr>
      <w:pBdr>
        <w:top w:val="nil"/>
        <w:left w:val="nil"/>
        <w:bottom w:val="nil"/>
        <w:right w:val="nil"/>
        <w:between w:val="nil"/>
        <w:bar w:val="nil"/>
      </w:pBdr>
      <w:spacing w:after="320"/>
      <w:jc w:val="center"/>
    </w:pPr>
    <w:rPr>
      <w:rFonts w:ascii="Times New Roman" w:hAnsi="Times New Roman" w:eastAsia="Arial Unicode MS" w:cs="Arial Unicode MS"/>
      <w:color w:val="000000"/>
      <w:sz w:val="22"/>
      <w:szCs w:val="22"/>
      <w:u w:color="000000"/>
      <w:bdr w:val="nil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02AF6"/>
    <w:rPr>
      <w:color w:val="9454C3" w:themeColor="hyperlink"/>
      <w:u w:val="single"/>
    </w:rPr>
  </w:style>
  <w:style w:type="table" w:styleId="Tablaconcuadrcula">
    <w:name w:val="Table Grid"/>
    <w:basedOn w:val="Tablanormal"/>
    <w:uiPriority w:val="39"/>
    <w:rsid w:val="00CB1D12"/>
    <w:rPr>
      <w:rFonts w:ascii="Calibri" w:hAnsi="Calibri" w:eastAsia="Calibri" w:cs="Calibri"/>
      <w:lang w:eastAsia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A2E4B0AD79E4CCA92F1184F258BB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6C9E0-E316-471B-9B31-0D3BD5F06668}"/>
      </w:docPartPr>
      <w:docPartBody>
        <w:p w:rsidR="00710E88" w:rsidP="00C71183" w:rsidRDefault="00C71183">
          <w:pPr>
            <w:pStyle w:val="FA2E4B0AD79E4CCA92F1184F258BB222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83"/>
    <w:rsid w:val="00216E10"/>
    <w:rsid w:val="004A13C5"/>
    <w:rsid w:val="005571DD"/>
    <w:rsid w:val="00587255"/>
    <w:rsid w:val="005F280B"/>
    <w:rsid w:val="0064359C"/>
    <w:rsid w:val="00690BE3"/>
    <w:rsid w:val="006E1C87"/>
    <w:rsid w:val="00710E88"/>
    <w:rsid w:val="00745A06"/>
    <w:rsid w:val="00775E81"/>
    <w:rsid w:val="007E5008"/>
    <w:rsid w:val="0094201F"/>
    <w:rsid w:val="00AF0050"/>
    <w:rsid w:val="00C4751D"/>
    <w:rsid w:val="00C71183"/>
    <w:rsid w:val="00D545FA"/>
    <w:rsid w:val="00D670E6"/>
    <w:rsid w:val="00EC606E"/>
    <w:rsid w:val="00FC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71183"/>
    <w:rPr>
      <w:color w:val="808080"/>
    </w:rPr>
  </w:style>
  <w:style w:type="paragraph" w:customStyle="1" w:styleId="FA2E4B0AD79E4CCA92F1184F258BB222">
    <w:name w:val="FA2E4B0AD79E4CCA92F1184F258BB222"/>
    <w:rsid w:val="00C71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3042-4519-4709-AAC3-27FEC20BAD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Guía de proyectos de Aula</dc:title>
  <dc:creator>PROGRAMA DE TECNOLOGÍA EN DESARROLLO DE SOFTWARE</dc:creator>
  <lastModifiedBy>Yeswin David Pacheco Echavez</lastModifiedBy>
  <revision>3</revision>
  <lastPrinted>2018-03-20T01:16:00.0000000Z</lastPrinted>
  <dcterms:created xsi:type="dcterms:W3CDTF">2025-05-14T17:54:00.0000000Z</dcterms:created>
  <dcterms:modified xsi:type="dcterms:W3CDTF">2025-05-14T18:39:50.1947437Z</dcterms:modified>
</coreProperties>
</file>